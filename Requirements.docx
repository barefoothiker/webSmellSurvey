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DB6339" w14:textId="77777777" w:rsidR="002572A6" w:rsidRDefault="00F06910" w:rsidP="00F06910">
      <w:pPr>
        <w:jc w:val="center"/>
        <w:rPr>
          <w:rFonts w:ascii="Arial" w:hAnsi="Arial" w:cs="Arial"/>
          <w:b/>
          <w:u w:val="single"/>
        </w:rPr>
      </w:pPr>
      <w:r w:rsidRPr="00F06910">
        <w:rPr>
          <w:rFonts w:ascii="Arial" w:hAnsi="Arial" w:cs="Arial"/>
          <w:b/>
          <w:u w:val="single"/>
        </w:rPr>
        <w:t>Smell Disorder Survey</w:t>
      </w:r>
      <w:r>
        <w:rPr>
          <w:rFonts w:ascii="Arial" w:hAnsi="Arial" w:cs="Arial"/>
          <w:b/>
          <w:u w:val="single"/>
        </w:rPr>
        <w:t xml:space="preserve"> Requirements Document</w:t>
      </w:r>
    </w:p>
    <w:p w14:paraId="527A5819" w14:textId="77777777" w:rsidR="00F06910" w:rsidRDefault="00F06910" w:rsidP="00F06910">
      <w:pPr>
        <w:jc w:val="center"/>
        <w:rPr>
          <w:rFonts w:ascii="Arial" w:hAnsi="Arial" w:cs="Arial"/>
          <w:b/>
          <w:u w:val="single"/>
        </w:rPr>
      </w:pPr>
    </w:p>
    <w:p w14:paraId="3A92A17B" w14:textId="77777777" w:rsidR="00F06910" w:rsidRDefault="00F06910" w:rsidP="00F06910">
      <w:pPr>
        <w:jc w:val="right"/>
        <w:rPr>
          <w:rFonts w:ascii="Arial" w:hAnsi="Arial" w:cs="Arial"/>
          <w:i/>
          <w:sz w:val="20"/>
          <w:szCs w:val="20"/>
        </w:rPr>
      </w:pPr>
      <w:r>
        <w:rPr>
          <w:rFonts w:ascii="Arial" w:hAnsi="Arial" w:cs="Arial"/>
          <w:i/>
          <w:sz w:val="20"/>
          <w:szCs w:val="20"/>
        </w:rPr>
        <w:t xml:space="preserve">Siddhartha </w:t>
      </w:r>
      <w:proofErr w:type="spellStart"/>
      <w:r>
        <w:rPr>
          <w:rFonts w:ascii="Arial" w:hAnsi="Arial" w:cs="Arial"/>
          <w:i/>
          <w:sz w:val="20"/>
          <w:szCs w:val="20"/>
        </w:rPr>
        <w:t>Mitra</w:t>
      </w:r>
      <w:proofErr w:type="spellEnd"/>
    </w:p>
    <w:p w14:paraId="2649C2D4" w14:textId="77777777" w:rsidR="00F06910" w:rsidRDefault="00F06910" w:rsidP="00F06910">
      <w:pPr>
        <w:jc w:val="right"/>
        <w:rPr>
          <w:rFonts w:ascii="Arial" w:hAnsi="Arial" w:cs="Arial"/>
          <w:i/>
          <w:sz w:val="20"/>
          <w:szCs w:val="20"/>
        </w:rPr>
      </w:pPr>
      <w:r>
        <w:rPr>
          <w:rFonts w:ascii="Arial" w:hAnsi="Arial" w:cs="Arial"/>
          <w:i/>
          <w:sz w:val="20"/>
          <w:szCs w:val="20"/>
        </w:rPr>
        <w:t>The Rockefeller University</w:t>
      </w:r>
    </w:p>
    <w:p w14:paraId="76C3FC01" w14:textId="77777777" w:rsidR="00F06910" w:rsidRDefault="00F06910" w:rsidP="00F06910">
      <w:pPr>
        <w:jc w:val="right"/>
        <w:rPr>
          <w:rFonts w:ascii="Arial" w:hAnsi="Arial" w:cs="Arial"/>
          <w:i/>
          <w:sz w:val="20"/>
          <w:szCs w:val="20"/>
        </w:rPr>
      </w:pPr>
      <w:r>
        <w:rPr>
          <w:rFonts w:ascii="Arial" w:hAnsi="Arial" w:cs="Arial"/>
          <w:i/>
          <w:sz w:val="20"/>
          <w:szCs w:val="20"/>
        </w:rPr>
        <w:t>Sep 2016</w:t>
      </w:r>
    </w:p>
    <w:p w14:paraId="57A7AD05" w14:textId="77777777" w:rsidR="00F06910" w:rsidRDefault="00F06910" w:rsidP="00F06910">
      <w:pPr>
        <w:jc w:val="right"/>
        <w:rPr>
          <w:rFonts w:ascii="Arial" w:hAnsi="Arial" w:cs="Arial"/>
          <w:i/>
          <w:sz w:val="20"/>
          <w:szCs w:val="20"/>
        </w:rPr>
      </w:pPr>
    </w:p>
    <w:p w14:paraId="56A57FFE" w14:textId="77777777" w:rsidR="00F06910" w:rsidRDefault="00F06910" w:rsidP="00F06910">
      <w:pPr>
        <w:rPr>
          <w:rFonts w:ascii="Arial" w:hAnsi="Arial" w:cs="Arial"/>
          <w:b/>
        </w:rPr>
      </w:pPr>
      <w:r w:rsidRPr="00F06910">
        <w:rPr>
          <w:rFonts w:ascii="Arial" w:hAnsi="Arial" w:cs="Arial"/>
          <w:b/>
          <w:u w:val="single"/>
        </w:rPr>
        <w:t>Overview</w:t>
      </w:r>
    </w:p>
    <w:p w14:paraId="262C11AF" w14:textId="77777777" w:rsidR="00F06910" w:rsidRDefault="00F06910" w:rsidP="00F06910">
      <w:pPr>
        <w:rPr>
          <w:rFonts w:ascii="Arial" w:hAnsi="Arial" w:cs="Arial"/>
          <w:b/>
        </w:rPr>
      </w:pPr>
    </w:p>
    <w:p w14:paraId="03AF3B52" w14:textId="77777777" w:rsidR="00F06910" w:rsidRDefault="00F06910" w:rsidP="00F06910">
      <w:pPr>
        <w:rPr>
          <w:rFonts w:ascii="Arial" w:hAnsi="Arial" w:cs="Arial"/>
        </w:rPr>
      </w:pPr>
      <w:r>
        <w:rPr>
          <w:rFonts w:ascii="Arial" w:hAnsi="Arial" w:cs="Arial"/>
        </w:rPr>
        <w:tab/>
        <w:t xml:space="preserve">The smell disorder survey is an online questionnaire for patients. It is used to store information about smell disorders. A web application available from laptops and mobile devices will be created for this purpose. </w:t>
      </w:r>
    </w:p>
    <w:p w14:paraId="74837CF9" w14:textId="77777777" w:rsidR="00960358" w:rsidRDefault="00960358" w:rsidP="00F06910">
      <w:pPr>
        <w:rPr>
          <w:rFonts w:ascii="Arial" w:hAnsi="Arial" w:cs="Arial"/>
        </w:rPr>
      </w:pPr>
    </w:p>
    <w:p w14:paraId="735E4188" w14:textId="77777777" w:rsidR="00960358" w:rsidRPr="00960358" w:rsidRDefault="00960358" w:rsidP="00F06910">
      <w:pPr>
        <w:rPr>
          <w:rFonts w:ascii="Arial" w:hAnsi="Arial" w:cs="Arial"/>
          <w:b/>
          <w:u w:val="single"/>
        </w:rPr>
      </w:pPr>
      <w:r w:rsidRPr="00960358">
        <w:rPr>
          <w:rFonts w:ascii="Arial" w:hAnsi="Arial" w:cs="Arial"/>
          <w:b/>
          <w:u w:val="single"/>
        </w:rPr>
        <w:t>Requirements</w:t>
      </w:r>
    </w:p>
    <w:p w14:paraId="0204FFF6" w14:textId="77777777" w:rsidR="00F06910" w:rsidRDefault="00F06910" w:rsidP="00F06910">
      <w:pPr>
        <w:jc w:val="center"/>
        <w:rPr>
          <w:rFonts w:ascii="Arial" w:hAnsi="Arial" w:cs="Arial"/>
          <w:b/>
          <w:u w:val="single"/>
        </w:rPr>
      </w:pPr>
    </w:p>
    <w:p w14:paraId="14DC3618" w14:textId="77777777" w:rsidR="00913A1A" w:rsidRPr="00913A1A" w:rsidRDefault="00913A1A" w:rsidP="00960358">
      <w:pPr>
        <w:rPr>
          <w:rFonts w:ascii="Arial" w:hAnsi="Arial" w:cs="Arial"/>
          <w:i/>
        </w:rPr>
      </w:pPr>
      <w:r w:rsidRPr="00913A1A">
        <w:rPr>
          <w:rFonts w:ascii="Arial" w:hAnsi="Arial" w:cs="Arial"/>
          <w:i/>
        </w:rPr>
        <w:t>Questionnaire</w:t>
      </w:r>
    </w:p>
    <w:p w14:paraId="5F13F343" w14:textId="77777777" w:rsidR="00913A1A" w:rsidRDefault="00913A1A" w:rsidP="00960358">
      <w:pPr>
        <w:rPr>
          <w:rFonts w:ascii="Arial" w:hAnsi="Arial" w:cs="Arial"/>
        </w:rPr>
      </w:pPr>
    </w:p>
    <w:p w14:paraId="1B683931" w14:textId="77777777" w:rsidR="00960358" w:rsidRPr="006E705D" w:rsidRDefault="00960358" w:rsidP="006E705D">
      <w:pPr>
        <w:pStyle w:val="ListParagraph"/>
        <w:numPr>
          <w:ilvl w:val="0"/>
          <w:numId w:val="1"/>
        </w:numPr>
        <w:rPr>
          <w:rFonts w:ascii="Arial" w:hAnsi="Arial" w:cs="Arial"/>
          <w:b/>
        </w:rPr>
      </w:pPr>
      <w:r w:rsidRPr="006E705D">
        <w:rPr>
          <w:rFonts w:ascii="Arial" w:hAnsi="Arial" w:cs="Arial"/>
        </w:rPr>
        <w:t xml:space="preserve">R1. </w:t>
      </w:r>
      <w:r w:rsidRPr="006E705D">
        <w:rPr>
          <w:rFonts w:ascii="Arial" w:hAnsi="Arial" w:cs="Arial"/>
          <w:b/>
          <w:color w:val="1F497D" w:themeColor="text2"/>
        </w:rPr>
        <w:t>The user will be able to enter responses to the online questionnaire and submit the form</w:t>
      </w:r>
      <w:r w:rsidRPr="006E705D">
        <w:rPr>
          <w:rFonts w:ascii="Arial" w:hAnsi="Arial" w:cs="Arial"/>
          <w:b/>
        </w:rPr>
        <w:t>.</w:t>
      </w:r>
    </w:p>
    <w:p w14:paraId="0866DD34" w14:textId="77777777" w:rsidR="00960358" w:rsidRPr="006E705D" w:rsidRDefault="00960358" w:rsidP="006E705D">
      <w:pPr>
        <w:pStyle w:val="ListParagraph"/>
        <w:numPr>
          <w:ilvl w:val="0"/>
          <w:numId w:val="1"/>
        </w:numPr>
        <w:rPr>
          <w:rFonts w:ascii="Arial" w:hAnsi="Arial" w:cs="Arial"/>
        </w:rPr>
      </w:pPr>
      <w:r w:rsidRPr="006E705D">
        <w:rPr>
          <w:rFonts w:ascii="Arial" w:hAnsi="Arial" w:cs="Arial"/>
          <w:i/>
        </w:rPr>
        <w:t>R2. The questionnaire will be available in different languages</w:t>
      </w:r>
      <w:proofErr w:type="gramStart"/>
      <w:r w:rsidRPr="006E705D">
        <w:rPr>
          <w:rFonts w:ascii="Arial" w:hAnsi="Arial" w:cs="Arial"/>
        </w:rPr>
        <w:t>.</w:t>
      </w:r>
      <w:ins w:id="0" w:author="Yupu Liang" w:date="2016-09-16T13:47:00Z">
        <w:r w:rsidR="009E01B1">
          <w:rPr>
            <w:rFonts w:ascii="Arial" w:hAnsi="Arial" w:cs="Arial"/>
          </w:rPr>
          <w:t>(</w:t>
        </w:r>
        <w:proofErr w:type="gramEnd"/>
        <w:r w:rsidR="009E01B1">
          <w:rPr>
            <w:rFonts w:ascii="Arial" w:hAnsi="Arial" w:cs="Arial"/>
          </w:rPr>
          <w:t>this is less of priority)</w:t>
        </w:r>
      </w:ins>
    </w:p>
    <w:p w14:paraId="6D40C38B" w14:textId="77777777" w:rsidR="00960358" w:rsidRPr="006E705D" w:rsidRDefault="00960358" w:rsidP="006E705D">
      <w:pPr>
        <w:pStyle w:val="ListParagraph"/>
        <w:numPr>
          <w:ilvl w:val="0"/>
          <w:numId w:val="1"/>
        </w:numPr>
        <w:rPr>
          <w:rFonts w:ascii="Arial" w:hAnsi="Arial" w:cs="Arial"/>
        </w:rPr>
      </w:pPr>
      <w:r w:rsidRPr="006E705D">
        <w:rPr>
          <w:rFonts w:ascii="Arial" w:hAnsi="Arial" w:cs="Arial"/>
          <w:b/>
        </w:rPr>
        <w:t xml:space="preserve">R3. </w:t>
      </w:r>
      <w:r w:rsidRPr="006E705D">
        <w:rPr>
          <w:rFonts w:ascii="Arial" w:hAnsi="Arial" w:cs="Arial"/>
          <w:b/>
          <w:color w:val="1F497D" w:themeColor="text2"/>
        </w:rPr>
        <w:t xml:space="preserve">The </w:t>
      </w:r>
      <w:r w:rsidR="00CD78F6" w:rsidRPr="006E705D">
        <w:rPr>
          <w:rFonts w:ascii="Arial" w:hAnsi="Arial" w:cs="Arial"/>
          <w:b/>
          <w:color w:val="1F497D" w:themeColor="text2"/>
        </w:rPr>
        <w:t>questionnaire will have different versions. If individual question(s) change within the questionnaire, then it would be considered a different version of the questionnaire</w:t>
      </w:r>
      <w:r w:rsidR="00CD78F6" w:rsidRPr="006E705D">
        <w:rPr>
          <w:rFonts w:ascii="Arial" w:hAnsi="Arial" w:cs="Arial"/>
        </w:rPr>
        <w:t>.</w:t>
      </w:r>
      <w:ins w:id="1" w:author="Yupu Liang" w:date="2016-09-16T13:44:00Z">
        <w:r w:rsidR="009E01B1" w:rsidRPr="006E705D">
          <w:rPr>
            <w:rFonts w:ascii="Arial" w:hAnsi="Arial" w:cs="Arial"/>
          </w:rPr>
          <w:t xml:space="preserve"> </w:t>
        </w:r>
      </w:ins>
    </w:p>
    <w:p w14:paraId="0DFC6355" w14:textId="35290EF0" w:rsidR="00CD78F6" w:rsidRPr="006E705D" w:rsidRDefault="00C22E36" w:rsidP="006E705D">
      <w:pPr>
        <w:pStyle w:val="ListParagraph"/>
        <w:numPr>
          <w:ilvl w:val="0"/>
          <w:numId w:val="1"/>
        </w:numPr>
        <w:rPr>
          <w:rFonts w:ascii="Arial" w:hAnsi="Arial" w:cs="Arial"/>
        </w:rPr>
      </w:pPr>
      <w:r>
        <w:rPr>
          <w:rFonts w:ascii="Arial" w:hAnsi="Arial" w:cs="Arial"/>
        </w:rPr>
        <w:t xml:space="preserve">R4. </w:t>
      </w:r>
      <w:r w:rsidR="00CD78F6" w:rsidRPr="006E705D">
        <w:rPr>
          <w:rFonts w:ascii="Arial" w:hAnsi="Arial" w:cs="Arial"/>
        </w:rPr>
        <w:t>Questions will be related to ontology. Different versions of the questions could be having the same ontology. This way, reports generated on the responses can be analyzed based on the semantic content of the data. That is, responses to questions that have different wording, but having the same ontology will be analyzed together.</w:t>
      </w:r>
      <w:ins w:id="2" w:author="Yupu Liang" w:date="2016-09-16T13:47:00Z">
        <w:r w:rsidR="009E01B1">
          <w:rPr>
            <w:rFonts w:ascii="Arial" w:hAnsi="Arial" w:cs="Arial"/>
          </w:rPr>
          <w:t xml:space="preserve"> There will be an interface to link question to ontology</w:t>
        </w:r>
      </w:ins>
    </w:p>
    <w:p w14:paraId="267B75F8" w14:textId="77777777" w:rsidR="00CD78F6" w:rsidRPr="002E36F7" w:rsidRDefault="00C22E36" w:rsidP="006E705D">
      <w:pPr>
        <w:pStyle w:val="ListParagraph"/>
        <w:numPr>
          <w:ilvl w:val="0"/>
          <w:numId w:val="1"/>
        </w:numPr>
        <w:rPr>
          <w:rFonts w:ascii="Arial" w:hAnsi="Arial" w:cs="Arial"/>
        </w:rPr>
      </w:pPr>
      <w:r w:rsidRPr="006E705D">
        <w:rPr>
          <w:rFonts w:ascii="Arial" w:hAnsi="Arial" w:cs="Arial"/>
          <w:b/>
          <w:color w:val="1F497D" w:themeColor="text2"/>
        </w:rPr>
        <w:t>R6</w:t>
      </w:r>
      <w:r w:rsidR="00CD78F6" w:rsidRPr="006E705D">
        <w:rPr>
          <w:rFonts w:ascii="Arial" w:hAnsi="Arial" w:cs="Arial"/>
          <w:b/>
          <w:color w:val="1F497D" w:themeColor="text2"/>
        </w:rPr>
        <w:t>. The application will provide an interface will allow a batch upload of the questionnaire in a CSV file format</w:t>
      </w:r>
      <w:r w:rsidR="00CD78F6" w:rsidRPr="002E36F7">
        <w:rPr>
          <w:rFonts w:ascii="Arial" w:hAnsi="Arial" w:cs="Arial"/>
        </w:rPr>
        <w:t>.</w:t>
      </w:r>
    </w:p>
    <w:p w14:paraId="69696682" w14:textId="77777777" w:rsidR="00CD78F6" w:rsidRPr="002E36F7" w:rsidRDefault="00C22E36" w:rsidP="006E705D">
      <w:pPr>
        <w:pStyle w:val="ListParagraph"/>
        <w:numPr>
          <w:ilvl w:val="0"/>
          <w:numId w:val="1"/>
        </w:numPr>
        <w:rPr>
          <w:rFonts w:ascii="Arial" w:hAnsi="Arial" w:cs="Arial"/>
          <w:b/>
          <w:color w:val="1F497D" w:themeColor="text2"/>
        </w:rPr>
      </w:pPr>
      <w:r w:rsidRPr="002E36F7">
        <w:rPr>
          <w:rFonts w:ascii="Arial" w:hAnsi="Arial" w:cs="Arial"/>
          <w:b/>
          <w:color w:val="1F497D" w:themeColor="text2"/>
        </w:rPr>
        <w:t>R7</w:t>
      </w:r>
      <w:r w:rsidR="00CD78F6" w:rsidRPr="002E36F7">
        <w:rPr>
          <w:rFonts w:ascii="Arial" w:hAnsi="Arial" w:cs="Arial"/>
          <w:b/>
          <w:color w:val="1F497D" w:themeColor="text2"/>
        </w:rPr>
        <w:t>. The application will provide an interface through which exiting questionnaires can be modified by adding / editing / deleting existing questions.</w:t>
      </w:r>
    </w:p>
    <w:p w14:paraId="0B8E8B02" w14:textId="77777777" w:rsidR="00913A1A" w:rsidRDefault="00913A1A" w:rsidP="00960358">
      <w:pPr>
        <w:rPr>
          <w:rFonts w:ascii="Arial" w:hAnsi="Arial" w:cs="Arial"/>
        </w:rPr>
      </w:pPr>
    </w:p>
    <w:p w14:paraId="76776FEA" w14:textId="77777777" w:rsidR="00913A1A" w:rsidRDefault="00913A1A" w:rsidP="00960358">
      <w:pPr>
        <w:rPr>
          <w:rFonts w:ascii="Arial" w:hAnsi="Arial" w:cs="Arial"/>
          <w:i/>
        </w:rPr>
      </w:pPr>
      <w:r>
        <w:rPr>
          <w:rFonts w:ascii="Arial" w:hAnsi="Arial" w:cs="Arial"/>
          <w:i/>
        </w:rPr>
        <w:t>Adminis</w:t>
      </w:r>
      <w:r w:rsidRPr="00913A1A">
        <w:rPr>
          <w:rFonts w:ascii="Arial" w:hAnsi="Arial" w:cs="Arial"/>
          <w:i/>
        </w:rPr>
        <w:t>tration</w:t>
      </w:r>
    </w:p>
    <w:p w14:paraId="5F0D59F2" w14:textId="77777777" w:rsidR="00913A1A" w:rsidRPr="00913A1A" w:rsidRDefault="00913A1A" w:rsidP="00960358">
      <w:pPr>
        <w:rPr>
          <w:rFonts w:ascii="Arial" w:hAnsi="Arial" w:cs="Arial"/>
          <w:i/>
        </w:rPr>
      </w:pPr>
    </w:p>
    <w:p w14:paraId="1E406F29" w14:textId="77777777" w:rsidR="00C22E36" w:rsidRDefault="00C22E36" w:rsidP="00960358">
      <w:pPr>
        <w:rPr>
          <w:rFonts w:ascii="Arial" w:hAnsi="Arial" w:cs="Arial"/>
        </w:rPr>
      </w:pPr>
      <w:r>
        <w:rPr>
          <w:rFonts w:ascii="Arial" w:hAnsi="Arial" w:cs="Arial"/>
        </w:rPr>
        <w:t>R8</w:t>
      </w:r>
      <w:r w:rsidR="00CD78F6">
        <w:rPr>
          <w:rFonts w:ascii="Arial" w:hAnsi="Arial" w:cs="Arial"/>
        </w:rPr>
        <w:t xml:space="preserve">. The application will allow a user having the correct permissions to administer the questionnaire to </w:t>
      </w:r>
      <w:r>
        <w:rPr>
          <w:rFonts w:ascii="Arial" w:hAnsi="Arial" w:cs="Arial"/>
        </w:rPr>
        <w:t>patient(s).</w:t>
      </w:r>
    </w:p>
    <w:p w14:paraId="28F52DFF" w14:textId="77777777" w:rsidR="00C22E36" w:rsidRDefault="00C22E36" w:rsidP="00960358">
      <w:pPr>
        <w:rPr>
          <w:rFonts w:ascii="Arial" w:hAnsi="Arial" w:cs="Arial"/>
        </w:rPr>
      </w:pPr>
      <w:r>
        <w:rPr>
          <w:rFonts w:ascii="Arial" w:hAnsi="Arial" w:cs="Arial"/>
        </w:rPr>
        <w:t>R9. The responses will be recorded for future analysis. The entire questionnaire need not be filled out at one shot. It can be restarted from an intermediate state.</w:t>
      </w:r>
    </w:p>
    <w:p w14:paraId="60F248A8" w14:textId="77777777" w:rsidR="00CF0E99" w:rsidRDefault="00C22E36" w:rsidP="00960358">
      <w:pPr>
        <w:rPr>
          <w:ins w:id="3" w:author="Yupu Liang" w:date="2016-09-16T13:48:00Z"/>
          <w:rFonts w:ascii="Arial" w:hAnsi="Arial" w:cs="Arial"/>
        </w:rPr>
      </w:pPr>
      <w:r>
        <w:rPr>
          <w:rFonts w:ascii="Arial" w:hAnsi="Arial" w:cs="Arial"/>
        </w:rPr>
        <w:t>R10.</w:t>
      </w:r>
      <w:r w:rsidR="00CF0E99">
        <w:rPr>
          <w:rFonts w:ascii="Arial" w:hAnsi="Arial" w:cs="Arial"/>
        </w:rPr>
        <w:t xml:space="preserve"> </w:t>
      </w:r>
      <w:r>
        <w:rPr>
          <w:rFonts w:ascii="Arial" w:hAnsi="Arial" w:cs="Arial"/>
        </w:rPr>
        <w:t xml:space="preserve">It will be possible to directly import existing </w:t>
      </w:r>
      <w:r w:rsidR="00CF0E99">
        <w:rPr>
          <w:rFonts w:ascii="Arial" w:hAnsi="Arial" w:cs="Arial"/>
        </w:rPr>
        <w:t>databases of patient responses from different health centers.</w:t>
      </w:r>
    </w:p>
    <w:p w14:paraId="74FF20D1" w14:textId="77777777" w:rsidR="00C128AB" w:rsidRDefault="00C128AB" w:rsidP="00960358">
      <w:pPr>
        <w:rPr>
          <w:ins w:id="4" w:author="Yupu Liang" w:date="2016-09-16T13:48:00Z"/>
          <w:rFonts w:ascii="Arial" w:hAnsi="Arial" w:cs="Arial"/>
        </w:rPr>
      </w:pPr>
    </w:p>
    <w:p w14:paraId="7A9AFA4B" w14:textId="72E3268F" w:rsidR="00C128AB" w:rsidRDefault="00C128AB" w:rsidP="00960358">
      <w:pPr>
        <w:rPr>
          <w:rFonts w:ascii="Arial" w:hAnsi="Arial" w:cs="Arial"/>
        </w:rPr>
      </w:pPr>
      <w:ins w:id="5" w:author="Yupu Liang" w:date="2016-09-16T13:48:00Z">
        <w:r>
          <w:rPr>
            <w:rFonts w:ascii="Arial" w:hAnsi="Arial" w:cs="Arial"/>
          </w:rPr>
          <w:t xml:space="preserve">Everything is grey in less of important </w:t>
        </w:r>
      </w:ins>
      <w:ins w:id="6" w:author="Yupu Liang" w:date="2016-09-16T13:49:00Z">
        <w:r>
          <w:rPr>
            <w:rFonts w:ascii="Arial" w:hAnsi="Arial" w:cs="Arial"/>
          </w:rPr>
          <w:t xml:space="preserve">for the web application </w:t>
        </w:r>
      </w:ins>
      <w:ins w:id="7" w:author="Yupu Liang" w:date="2016-09-16T13:48:00Z">
        <w:r>
          <w:rPr>
            <w:rFonts w:ascii="Arial" w:hAnsi="Arial" w:cs="Arial"/>
          </w:rPr>
          <w:t xml:space="preserve">at the moment as long as the data is saved in a database. We can pull the data out from backend </w:t>
        </w:r>
        <w:r>
          <w:rPr>
            <w:rFonts w:ascii="Arial" w:hAnsi="Arial" w:cs="Arial"/>
          </w:rPr>
          <w:lastRenderedPageBreak/>
          <w:t xml:space="preserve">and do many report and graph ad-hoc until we are clear about </w:t>
        </w:r>
      </w:ins>
      <w:ins w:id="8" w:author="Yupu Liang" w:date="2016-09-16T13:49:00Z">
        <w:r>
          <w:rPr>
            <w:rFonts w:ascii="Arial" w:hAnsi="Arial" w:cs="Arial"/>
          </w:rPr>
          <w:t>what kind of report we need.</w:t>
        </w:r>
      </w:ins>
    </w:p>
    <w:p w14:paraId="49DA37A3" w14:textId="77777777" w:rsidR="00913A1A" w:rsidRDefault="00913A1A" w:rsidP="00960358">
      <w:pPr>
        <w:rPr>
          <w:rFonts w:ascii="Arial" w:hAnsi="Arial" w:cs="Arial"/>
        </w:rPr>
      </w:pPr>
    </w:p>
    <w:p w14:paraId="5395438D" w14:textId="77777777" w:rsidR="00913A1A" w:rsidRPr="00507FC0" w:rsidRDefault="00913A1A" w:rsidP="00960358">
      <w:pPr>
        <w:rPr>
          <w:rFonts w:ascii="Arial" w:hAnsi="Arial" w:cs="Arial"/>
          <w:highlight w:val="lightGray"/>
        </w:rPr>
      </w:pPr>
      <w:r w:rsidRPr="00507FC0">
        <w:rPr>
          <w:rFonts w:ascii="Arial" w:hAnsi="Arial" w:cs="Arial"/>
          <w:highlight w:val="lightGray"/>
        </w:rPr>
        <w:t>Reports</w:t>
      </w:r>
    </w:p>
    <w:p w14:paraId="204D622C" w14:textId="77777777" w:rsidR="00913A1A" w:rsidRPr="00507FC0" w:rsidRDefault="00913A1A" w:rsidP="00960358">
      <w:pPr>
        <w:rPr>
          <w:rFonts w:ascii="Arial" w:hAnsi="Arial" w:cs="Arial"/>
          <w:highlight w:val="lightGray"/>
        </w:rPr>
      </w:pPr>
    </w:p>
    <w:p w14:paraId="53BC05AE" w14:textId="77777777" w:rsidR="00CF0E99" w:rsidRPr="00507FC0" w:rsidRDefault="00CF0E99" w:rsidP="00960358">
      <w:pPr>
        <w:rPr>
          <w:rFonts w:ascii="Arial" w:hAnsi="Arial" w:cs="Arial"/>
          <w:highlight w:val="lightGray"/>
        </w:rPr>
      </w:pPr>
      <w:r w:rsidRPr="00507FC0">
        <w:rPr>
          <w:rFonts w:ascii="Arial" w:hAnsi="Arial" w:cs="Arial"/>
          <w:highlight w:val="lightGray"/>
        </w:rPr>
        <w:t>R11. It would be possible to run reports on the responses entered by patients. The results will be presented in both graphical and tabular formats, and will be available for download in either format. Only suitably authorized users will be able to run the report.</w:t>
      </w:r>
    </w:p>
    <w:p w14:paraId="6F32B9ED" w14:textId="77777777" w:rsidR="00913A1A" w:rsidRPr="00507FC0" w:rsidRDefault="00913A1A" w:rsidP="00960358">
      <w:pPr>
        <w:rPr>
          <w:rFonts w:ascii="Arial" w:hAnsi="Arial" w:cs="Arial"/>
          <w:highlight w:val="lightGray"/>
        </w:rPr>
      </w:pPr>
    </w:p>
    <w:p w14:paraId="0813B183" w14:textId="77777777" w:rsidR="00913A1A" w:rsidRPr="00507FC0" w:rsidRDefault="00913A1A" w:rsidP="00960358">
      <w:pPr>
        <w:rPr>
          <w:rFonts w:ascii="Arial" w:hAnsi="Arial" w:cs="Arial"/>
          <w:highlight w:val="lightGray"/>
        </w:rPr>
      </w:pPr>
      <w:r w:rsidRPr="00507FC0">
        <w:rPr>
          <w:rFonts w:ascii="Arial" w:hAnsi="Arial" w:cs="Arial"/>
          <w:highlight w:val="lightGray"/>
        </w:rPr>
        <w:t>Authorization</w:t>
      </w:r>
    </w:p>
    <w:p w14:paraId="768D9E2B" w14:textId="77777777" w:rsidR="00913A1A" w:rsidRPr="00507FC0" w:rsidRDefault="00913A1A" w:rsidP="00960358">
      <w:pPr>
        <w:rPr>
          <w:rFonts w:ascii="Arial" w:hAnsi="Arial" w:cs="Arial"/>
          <w:highlight w:val="lightGray"/>
        </w:rPr>
      </w:pPr>
    </w:p>
    <w:p w14:paraId="31F9BE93" w14:textId="77777777" w:rsidR="00C22E36" w:rsidRPr="00C128AB" w:rsidRDefault="00CF0E99" w:rsidP="00960358">
      <w:pPr>
        <w:rPr>
          <w:rFonts w:ascii="Arial" w:hAnsi="Arial" w:cs="Arial"/>
        </w:rPr>
      </w:pPr>
      <w:r w:rsidRPr="00507FC0">
        <w:rPr>
          <w:rFonts w:ascii="Arial" w:hAnsi="Arial" w:cs="Arial"/>
          <w:highlight w:val="lightGray"/>
        </w:rPr>
        <w:t xml:space="preserve">R12. Users with different </w:t>
      </w:r>
      <w:r w:rsidR="00913A1A" w:rsidRPr="00507FC0">
        <w:rPr>
          <w:rFonts w:ascii="Arial" w:hAnsi="Arial" w:cs="Arial"/>
          <w:highlight w:val="lightGray"/>
        </w:rPr>
        <w:t>levels of authorization will be</w:t>
      </w:r>
      <w:r w:rsidRPr="00507FC0">
        <w:rPr>
          <w:rFonts w:ascii="Arial" w:hAnsi="Arial" w:cs="Arial"/>
          <w:highlight w:val="lightGray"/>
        </w:rPr>
        <w:t xml:space="preserve"> set up in the system. Some users will be able to only run reports, while others would be able to only administer the questionnaire. </w:t>
      </w:r>
      <w:proofErr w:type="spellStart"/>
      <w:r w:rsidRPr="00507FC0">
        <w:rPr>
          <w:rFonts w:ascii="Arial" w:hAnsi="Arial" w:cs="Arial"/>
          <w:highlight w:val="lightGray"/>
        </w:rPr>
        <w:t>Superusers</w:t>
      </w:r>
      <w:proofErr w:type="spellEnd"/>
      <w:r w:rsidRPr="00507FC0">
        <w:rPr>
          <w:rFonts w:ascii="Arial" w:hAnsi="Arial" w:cs="Arial"/>
          <w:highlight w:val="lightGray"/>
        </w:rPr>
        <w:t xml:space="preserve"> will be able to execute both these features and</w:t>
      </w:r>
      <w:r w:rsidR="00913A1A" w:rsidRPr="00507FC0">
        <w:rPr>
          <w:rFonts w:ascii="Arial" w:hAnsi="Arial" w:cs="Arial"/>
          <w:highlight w:val="lightGray"/>
        </w:rPr>
        <w:t xml:space="preserve"> also create new users / assign roles.</w:t>
      </w:r>
      <w:r w:rsidRPr="00507FC0">
        <w:rPr>
          <w:rFonts w:ascii="Arial" w:hAnsi="Arial" w:cs="Arial"/>
          <w:highlight w:val="lightGray"/>
        </w:rPr>
        <w:t xml:space="preserve"> </w:t>
      </w:r>
      <w:r w:rsidR="00913A1A" w:rsidRPr="00507FC0">
        <w:rPr>
          <w:rFonts w:ascii="Arial" w:hAnsi="Arial" w:cs="Arial"/>
          <w:highlight w:val="lightGray"/>
        </w:rPr>
        <w:t>Only logged in users will be able to access and use the system.</w:t>
      </w:r>
    </w:p>
    <w:p w14:paraId="5510D70E" w14:textId="77777777" w:rsidR="00913A1A" w:rsidRDefault="00913A1A" w:rsidP="00960358">
      <w:pPr>
        <w:rPr>
          <w:rFonts w:ascii="Arial" w:hAnsi="Arial" w:cs="Arial"/>
        </w:rPr>
      </w:pPr>
    </w:p>
    <w:p w14:paraId="1F35699E" w14:textId="77777777" w:rsidR="00F06910" w:rsidRPr="00F06910" w:rsidRDefault="00F06910" w:rsidP="00F06910">
      <w:pPr>
        <w:rPr>
          <w:rFonts w:ascii="Arial" w:hAnsi="Arial" w:cs="Arial"/>
          <w:u w:val="single"/>
        </w:rPr>
      </w:pPr>
      <w:bookmarkStart w:id="9" w:name="_GoBack"/>
      <w:bookmarkEnd w:id="9"/>
    </w:p>
    <w:sectPr w:rsidR="00F06910" w:rsidRPr="00F06910" w:rsidSect="002572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703C9D"/>
    <w:multiLevelType w:val="hybridMultilevel"/>
    <w:tmpl w:val="2684E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9"/>
  <w:proofState w:spelling="clean" w:grammar="clean"/>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910"/>
    <w:rsid w:val="002572A6"/>
    <w:rsid w:val="002E36F7"/>
    <w:rsid w:val="00507FC0"/>
    <w:rsid w:val="006E705D"/>
    <w:rsid w:val="00913A1A"/>
    <w:rsid w:val="00960358"/>
    <w:rsid w:val="009E01B1"/>
    <w:rsid w:val="00B8373D"/>
    <w:rsid w:val="00C128AB"/>
    <w:rsid w:val="00C22E36"/>
    <w:rsid w:val="00CD78F6"/>
    <w:rsid w:val="00CF0E99"/>
    <w:rsid w:val="00F069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6F84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9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1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0691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069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910"/>
    <w:rPr>
      <w:rFonts w:ascii="Lucida Grande" w:hAnsi="Lucida Grande" w:cs="Lucida Grande"/>
      <w:sz w:val="18"/>
      <w:szCs w:val="18"/>
    </w:rPr>
  </w:style>
  <w:style w:type="paragraph" w:styleId="TOC1">
    <w:name w:val="toc 1"/>
    <w:basedOn w:val="Normal"/>
    <w:next w:val="Normal"/>
    <w:autoRedefine/>
    <w:uiPriority w:val="39"/>
    <w:semiHidden/>
    <w:unhideWhenUsed/>
    <w:rsid w:val="00F06910"/>
    <w:pPr>
      <w:spacing w:before="120"/>
    </w:pPr>
    <w:rPr>
      <w:b/>
    </w:rPr>
  </w:style>
  <w:style w:type="paragraph" w:styleId="TOC2">
    <w:name w:val="toc 2"/>
    <w:basedOn w:val="Normal"/>
    <w:next w:val="Normal"/>
    <w:autoRedefine/>
    <w:uiPriority w:val="39"/>
    <w:semiHidden/>
    <w:unhideWhenUsed/>
    <w:rsid w:val="00F06910"/>
    <w:pPr>
      <w:ind w:left="240"/>
    </w:pPr>
    <w:rPr>
      <w:b/>
      <w:sz w:val="22"/>
      <w:szCs w:val="22"/>
    </w:rPr>
  </w:style>
  <w:style w:type="paragraph" w:styleId="TOC3">
    <w:name w:val="toc 3"/>
    <w:basedOn w:val="Normal"/>
    <w:next w:val="Normal"/>
    <w:autoRedefine/>
    <w:uiPriority w:val="39"/>
    <w:semiHidden/>
    <w:unhideWhenUsed/>
    <w:rsid w:val="00F06910"/>
    <w:pPr>
      <w:ind w:left="480"/>
    </w:pPr>
    <w:rPr>
      <w:sz w:val="22"/>
      <w:szCs w:val="22"/>
    </w:rPr>
  </w:style>
  <w:style w:type="paragraph" w:styleId="TOC4">
    <w:name w:val="toc 4"/>
    <w:basedOn w:val="Normal"/>
    <w:next w:val="Normal"/>
    <w:autoRedefine/>
    <w:uiPriority w:val="39"/>
    <w:semiHidden/>
    <w:unhideWhenUsed/>
    <w:rsid w:val="00F06910"/>
    <w:pPr>
      <w:ind w:left="720"/>
    </w:pPr>
    <w:rPr>
      <w:sz w:val="20"/>
      <w:szCs w:val="20"/>
    </w:rPr>
  </w:style>
  <w:style w:type="paragraph" w:styleId="TOC5">
    <w:name w:val="toc 5"/>
    <w:basedOn w:val="Normal"/>
    <w:next w:val="Normal"/>
    <w:autoRedefine/>
    <w:uiPriority w:val="39"/>
    <w:semiHidden/>
    <w:unhideWhenUsed/>
    <w:rsid w:val="00F06910"/>
    <w:pPr>
      <w:ind w:left="960"/>
    </w:pPr>
    <w:rPr>
      <w:sz w:val="20"/>
      <w:szCs w:val="20"/>
    </w:rPr>
  </w:style>
  <w:style w:type="paragraph" w:styleId="TOC6">
    <w:name w:val="toc 6"/>
    <w:basedOn w:val="Normal"/>
    <w:next w:val="Normal"/>
    <w:autoRedefine/>
    <w:uiPriority w:val="39"/>
    <w:semiHidden/>
    <w:unhideWhenUsed/>
    <w:rsid w:val="00F06910"/>
    <w:pPr>
      <w:ind w:left="1200"/>
    </w:pPr>
    <w:rPr>
      <w:sz w:val="20"/>
      <w:szCs w:val="20"/>
    </w:rPr>
  </w:style>
  <w:style w:type="paragraph" w:styleId="TOC7">
    <w:name w:val="toc 7"/>
    <w:basedOn w:val="Normal"/>
    <w:next w:val="Normal"/>
    <w:autoRedefine/>
    <w:uiPriority w:val="39"/>
    <w:semiHidden/>
    <w:unhideWhenUsed/>
    <w:rsid w:val="00F06910"/>
    <w:pPr>
      <w:ind w:left="1440"/>
    </w:pPr>
    <w:rPr>
      <w:sz w:val="20"/>
      <w:szCs w:val="20"/>
    </w:rPr>
  </w:style>
  <w:style w:type="paragraph" w:styleId="TOC8">
    <w:name w:val="toc 8"/>
    <w:basedOn w:val="Normal"/>
    <w:next w:val="Normal"/>
    <w:autoRedefine/>
    <w:uiPriority w:val="39"/>
    <w:semiHidden/>
    <w:unhideWhenUsed/>
    <w:rsid w:val="00F06910"/>
    <w:pPr>
      <w:ind w:left="1680"/>
    </w:pPr>
    <w:rPr>
      <w:sz w:val="20"/>
      <w:szCs w:val="20"/>
    </w:rPr>
  </w:style>
  <w:style w:type="paragraph" w:styleId="TOC9">
    <w:name w:val="toc 9"/>
    <w:basedOn w:val="Normal"/>
    <w:next w:val="Normal"/>
    <w:autoRedefine/>
    <w:uiPriority w:val="39"/>
    <w:semiHidden/>
    <w:unhideWhenUsed/>
    <w:rsid w:val="00F06910"/>
    <w:pPr>
      <w:ind w:left="1920"/>
    </w:pPr>
    <w:rPr>
      <w:sz w:val="20"/>
      <w:szCs w:val="20"/>
    </w:rPr>
  </w:style>
  <w:style w:type="character" w:styleId="CommentReference">
    <w:name w:val="annotation reference"/>
    <w:basedOn w:val="DefaultParagraphFont"/>
    <w:uiPriority w:val="99"/>
    <w:semiHidden/>
    <w:unhideWhenUsed/>
    <w:rsid w:val="009E01B1"/>
    <w:rPr>
      <w:sz w:val="18"/>
      <w:szCs w:val="18"/>
    </w:rPr>
  </w:style>
  <w:style w:type="paragraph" w:styleId="CommentText">
    <w:name w:val="annotation text"/>
    <w:basedOn w:val="Normal"/>
    <w:link w:val="CommentTextChar"/>
    <w:uiPriority w:val="99"/>
    <w:semiHidden/>
    <w:unhideWhenUsed/>
    <w:rsid w:val="009E01B1"/>
  </w:style>
  <w:style w:type="character" w:customStyle="1" w:styleId="CommentTextChar">
    <w:name w:val="Comment Text Char"/>
    <w:basedOn w:val="DefaultParagraphFont"/>
    <w:link w:val="CommentText"/>
    <w:uiPriority w:val="99"/>
    <w:semiHidden/>
    <w:rsid w:val="009E01B1"/>
  </w:style>
  <w:style w:type="paragraph" w:styleId="CommentSubject">
    <w:name w:val="annotation subject"/>
    <w:basedOn w:val="CommentText"/>
    <w:next w:val="CommentText"/>
    <w:link w:val="CommentSubjectChar"/>
    <w:uiPriority w:val="99"/>
    <w:semiHidden/>
    <w:unhideWhenUsed/>
    <w:rsid w:val="009E01B1"/>
    <w:rPr>
      <w:b/>
      <w:bCs/>
      <w:sz w:val="20"/>
      <w:szCs w:val="20"/>
    </w:rPr>
  </w:style>
  <w:style w:type="character" w:customStyle="1" w:styleId="CommentSubjectChar">
    <w:name w:val="Comment Subject Char"/>
    <w:basedOn w:val="CommentTextChar"/>
    <w:link w:val="CommentSubject"/>
    <w:uiPriority w:val="99"/>
    <w:semiHidden/>
    <w:rsid w:val="009E01B1"/>
    <w:rPr>
      <w:b/>
      <w:bCs/>
      <w:sz w:val="20"/>
      <w:szCs w:val="20"/>
    </w:rPr>
  </w:style>
  <w:style w:type="paragraph" w:styleId="ListParagraph">
    <w:name w:val="List Paragraph"/>
    <w:basedOn w:val="Normal"/>
    <w:uiPriority w:val="34"/>
    <w:qFormat/>
    <w:rsid w:val="009E01B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0691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6910"/>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06910"/>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F0691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6910"/>
    <w:rPr>
      <w:rFonts w:ascii="Lucida Grande" w:hAnsi="Lucida Grande" w:cs="Lucida Grande"/>
      <w:sz w:val="18"/>
      <w:szCs w:val="18"/>
    </w:rPr>
  </w:style>
  <w:style w:type="paragraph" w:styleId="TOC1">
    <w:name w:val="toc 1"/>
    <w:basedOn w:val="Normal"/>
    <w:next w:val="Normal"/>
    <w:autoRedefine/>
    <w:uiPriority w:val="39"/>
    <w:semiHidden/>
    <w:unhideWhenUsed/>
    <w:rsid w:val="00F06910"/>
    <w:pPr>
      <w:spacing w:before="120"/>
    </w:pPr>
    <w:rPr>
      <w:b/>
    </w:rPr>
  </w:style>
  <w:style w:type="paragraph" w:styleId="TOC2">
    <w:name w:val="toc 2"/>
    <w:basedOn w:val="Normal"/>
    <w:next w:val="Normal"/>
    <w:autoRedefine/>
    <w:uiPriority w:val="39"/>
    <w:semiHidden/>
    <w:unhideWhenUsed/>
    <w:rsid w:val="00F06910"/>
    <w:pPr>
      <w:ind w:left="240"/>
    </w:pPr>
    <w:rPr>
      <w:b/>
      <w:sz w:val="22"/>
      <w:szCs w:val="22"/>
    </w:rPr>
  </w:style>
  <w:style w:type="paragraph" w:styleId="TOC3">
    <w:name w:val="toc 3"/>
    <w:basedOn w:val="Normal"/>
    <w:next w:val="Normal"/>
    <w:autoRedefine/>
    <w:uiPriority w:val="39"/>
    <w:semiHidden/>
    <w:unhideWhenUsed/>
    <w:rsid w:val="00F06910"/>
    <w:pPr>
      <w:ind w:left="480"/>
    </w:pPr>
    <w:rPr>
      <w:sz w:val="22"/>
      <w:szCs w:val="22"/>
    </w:rPr>
  </w:style>
  <w:style w:type="paragraph" w:styleId="TOC4">
    <w:name w:val="toc 4"/>
    <w:basedOn w:val="Normal"/>
    <w:next w:val="Normal"/>
    <w:autoRedefine/>
    <w:uiPriority w:val="39"/>
    <w:semiHidden/>
    <w:unhideWhenUsed/>
    <w:rsid w:val="00F06910"/>
    <w:pPr>
      <w:ind w:left="720"/>
    </w:pPr>
    <w:rPr>
      <w:sz w:val="20"/>
      <w:szCs w:val="20"/>
    </w:rPr>
  </w:style>
  <w:style w:type="paragraph" w:styleId="TOC5">
    <w:name w:val="toc 5"/>
    <w:basedOn w:val="Normal"/>
    <w:next w:val="Normal"/>
    <w:autoRedefine/>
    <w:uiPriority w:val="39"/>
    <w:semiHidden/>
    <w:unhideWhenUsed/>
    <w:rsid w:val="00F06910"/>
    <w:pPr>
      <w:ind w:left="960"/>
    </w:pPr>
    <w:rPr>
      <w:sz w:val="20"/>
      <w:szCs w:val="20"/>
    </w:rPr>
  </w:style>
  <w:style w:type="paragraph" w:styleId="TOC6">
    <w:name w:val="toc 6"/>
    <w:basedOn w:val="Normal"/>
    <w:next w:val="Normal"/>
    <w:autoRedefine/>
    <w:uiPriority w:val="39"/>
    <w:semiHidden/>
    <w:unhideWhenUsed/>
    <w:rsid w:val="00F06910"/>
    <w:pPr>
      <w:ind w:left="1200"/>
    </w:pPr>
    <w:rPr>
      <w:sz w:val="20"/>
      <w:szCs w:val="20"/>
    </w:rPr>
  </w:style>
  <w:style w:type="paragraph" w:styleId="TOC7">
    <w:name w:val="toc 7"/>
    <w:basedOn w:val="Normal"/>
    <w:next w:val="Normal"/>
    <w:autoRedefine/>
    <w:uiPriority w:val="39"/>
    <w:semiHidden/>
    <w:unhideWhenUsed/>
    <w:rsid w:val="00F06910"/>
    <w:pPr>
      <w:ind w:left="1440"/>
    </w:pPr>
    <w:rPr>
      <w:sz w:val="20"/>
      <w:szCs w:val="20"/>
    </w:rPr>
  </w:style>
  <w:style w:type="paragraph" w:styleId="TOC8">
    <w:name w:val="toc 8"/>
    <w:basedOn w:val="Normal"/>
    <w:next w:val="Normal"/>
    <w:autoRedefine/>
    <w:uiPriority w:val="39"/>
    <w:semiHidden/>
    <w:unhideWhenUsed/>
    <w:rsid w:val="00F06910"/>
    <w:pPr>
      <w:ind w:left="1680"/>
    </w:pPr>
    <w:rPr>
      <w:sz w:val="20"/>
      <w:szCs w:val="20"/>
    </w:rPr>
  </w:style>
  <w:style w:type="paragraph" w:styleId="TOC9">
    <w:name w:val="toc 9"/>
    <w:basedOn w:val="Normal"/>
    <w:next w:val="Normal"/>
    <w:autoRedefine/>
    <w:uiPriority w:val="39"/>
    <w:semiHidden/>
    <w:unhideWhenUsed/>
    <w:rsid w:val="00F06910"/>
    <w:pPr>
      <w:ind w:left="1920"/>
    </w:pPr>
    <w:rPr>
      <w:sz w:val="20"/>
      <w:szCs w:val="20"/>
    </w:rPr>
  </w:style>
  <w:style w:type="character" w:styleId="CommentReference">
    <w:name w:val="annotation reference"/>
    <w:basedOn w:val="DefaultParagraphFont"/>
    <w:uiPriority w:val="99"/>
    <w:semiHidden/>
    <w:unhideWhenUsed/>
    <w:rsid w:val="009E01B1"/>
    <w:rPr>
      <w:sz w:val="18"/>
      <w:szCs w:val="18"/>
    </w:rPr>
  </w:style>
  <w:style w:type="paragraph" w:styleId="CommentText">
    <w:name w:val="annotation text"/>
    <w:basedOn w:val="Normal"/>
    <w:link w:val="CommentTextChar"/>
    <w:uiPriority w:val="99"/>
    <w:semiHidden/>
    <w:unhideWhenUsed/>
    <w:rsid w:val="009E01B1"/>
  </w:style>
  <w:style w:type="character" w:customStyle="1" w:styleId="CommentTextChar">
    <w:name w:val="Comment Text Char"/>
    <w:basedOn w:val="DefaultParagraphFont"/>
    <w:link w:val="CommentText"/>
    <w:uiPriority w:val="99"/>
    <w:semiHidden/>
    <w:rsid w:val="009E01B1"/>
  </w:style>
  <w:style w:type="paragraph" w:styleId="CommentSubject">
    <w:name w:val="annotation subject"/>
    <w:basedOn w:val="CommentText"/>
    <w:next w:val="CommentText"/>
    <w:link w:val="CommentSubjectChar"/>
    <w:uiPriority w:val="99"/>
    <w:semiHidden/>
    <w:unhideWhenUsed/>
    <w:rsid w:val="009E01B1"/>
    <w:rPr>
      <w:b/>
      <w:bCs/>
      <w:sz w:val="20"/>
      <w:szCs w:val="20"/>
    </w:rPr>
  </w:style>
  <w:style w:type="character" w:customStyle="1" w:styleId="CommentSubjectChar">
    <w:name w:val="Comment Subject Char"/>
    <w:basedOn w:val="CommentTextChar"/>
    <w:link w:val="CommentSubject"/>
    <w:uiPriority w:val="99"/>
    <w:semiHidden/>
    <w:rsid w:val="009E01B1"/>
    <w:rPr>
      <w:b/>
      <w:bCs/>
      <w:sz w:val="20"/>
      <w:szCs w:val="20"/>
    </w:rPr>
  </w:style>
  <w:style w:type="paragraph" w:styleId="ListParagraph">
    <w:name w:val="List Paragraph"/>
    <w:basedOn w:val="Normal"/>
    <w:uiPriority w:val="34"/>
    <w:qFormat/>
    <w:rsid w:val="009E01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80807-40CE-DB4A-8641-1ED4BB007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400</Words>
  <Characters>2286</Characters>
  <Application>Microsoft Macintosh Word</Application>
  <DocSecurity>0</DocSecurity>
  <Lines>19</Lines>
  <Paragraphs>5</Paragraphs>
  <ScaleCrop>false</ScaleCrop>
  <Company/>
  <LinksUpToDate>false</LinksUpToDate>
  <CharactersWithSpaces>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dc:creator>
  <cp:keywords/>
  <dc:description/>
  <cp:lastModifiedBy>Siddhartha</cp:lastModifiedBy>
  <cp:revision>4</cp:revision>
  <dcterms:created xsi:type="dcterms:W3CDTF">2016-09-16T19:31:00Z</dcterms:created>
  <dcterms:modified xsi:type="dcterms:W3CDTF">2016-09-16T19:36:00Z</dcterms:modified>
</cp:coreProperties>
</file>